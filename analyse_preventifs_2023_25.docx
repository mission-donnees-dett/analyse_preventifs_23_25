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9703" w14:textId="77777777" w:rsidR="00CD203E" w:rsidRDefault="00CD203E" w:rsidP="00CD203E">
      <w:pPr>
        <w:rPr>
          <w:b/>
          <w:bCs/>
          <w:sz w:val="32"/>
          <w:szCs w:val="32"/>
          <w:lang w:val="fr-FR"/>
        </w:rPr>
        <w:sectPr w:rsidR="00CD20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860445" w14:textId="751C225A" w:rsidR="0086479E" w:rsidRPr="00212ED7" w:rsidRDefault="00897C05" w:rsidP="00212ED7">
      <w:pPr>
        <w:spacing w:line="276" w:lineRule="auto"/>
        <w:rPr>
          <w:b/>
          <w:bCs/>
          <w:sz w:val="44"/>
          <w:szCs w:val="44"/>
          <w:lang w:val="fr-FR"/>
        </w:rPr>
      </w:pPr>
      <w:r w:rsidRPr="00212ED7">
        <w:rPr>
          <w:b/>
          <w:bCs/>
          <w:sz w:val="44"/>
          <w:szCs w:val="44"/>
          <w:lang w:val="fr-FR"/>
        </w:rPr>
        <w:t>Analyse des tunnels et des marchés (actions préventives)</w:t>
      </w:r>
      <w:r w:rsidR="00EB3ECE">
        <w:rPr>
          <w:b/>
          <w:bCs/>
          <w:sz w:val="44"/>
          <w:szCs w:val="44"/>
          <w:lang w:val="fr-FR"/>
        </w:rPr>
        <w:t xml:space="preserve">  2023-2025</w:t>
      </w:r>
    </w:p>
    <w:p w14:paraId="6586D999" w14:textId="66B6623A" w:rsidR="00897C05" w:rsidRDefault="00897C05" w:rsidP="00212ED7">
      <w:pPr>
        <w:spacing w:line="276" w:lineRule="auto"/>
        <w:rPr>
          <w:lang w:val="fr-FR"/>
        </w:rPr>
      </w:pPr>
    </w:p>
    <w:p w14:paraId="750956F6" w14:textId="27B04EAA" w:rsidR="00897C05" w:rsidRDefault="00897C05" w:rsidP="00212ED7">
      <w:pPr>
        <w:spacing w:line="276" w:lineRule="auto"/>
        <w:rPr>
          <w:lang w:val="fr-FR"/>
        </w:rPr>
      </w:pPr>
      <w:r>
        <w:rPr>
          <w:lang w:val="fr-FR"/>
        </w:rPr>
        <w:t xml:space="preserve">Les </w:t>
      </w:r>
      <w:del w:id="0" w:author="NALIN Olivier" w:date="2025-05-28T14:56:00Z">
        <w:r w:rsidDel="00D84936">
          <w:rPr>
            <w:lang w:val="fr-FR"/>
          </w:rPr>
          <w:delText xml:space="preserve">données </w:delText>
        </w:r>
      </w:del>
      <w:ins w:id="1" w:author="NALIN Olivier" w:date="2025-05-28T14:56:00Z">
        <w:r w:rsidR="00D84936">
          <w:rPr>
            <w:lang w:val="fr-FR"/>
          </w:rPr>
          <w:t>montant</w:t>
        </w:r>
        <w:r w:rsidR="00D84936">
          <w:rPr>
            <w:lang w:val="fr-FR"/>
          </w:rPr>
          <w:t xml:space="preserve">s </w:t>
        </w:r>
      </w:ins>
      <w:r>
        <w:rPr>
          <w:lang w:val="fr-FR"/>
        </w:rPr>
        <w:t xml:space="preserve">des actions préventives constatés en 2023 et 2024 sont extraites du logiciel de comptabilité Sucombe. Les </w:t>
      </w:r>
      <w:r w:rsidR="00212A1E">
        <w:rPr>
          <w:lang w:val="fr-FR"/>
        </w:rPr>
        <w:t>valeurs</w:t>
      </w:r>
      <w:r>
        <w:rPr>
          <w:lang w:val="fr-FR"/>
        </w:rPr>
        <w:t xml:space="preserve"> normatives</w:t>
      </w:r>
      <w:ins w:id="2" w:author="NALIN Olivier" w:date="2025-05-28T14:56:00Z">
        <w:r w:rsidR="00D84936">
          <w:rPr>
            <w:lang w:val="fr-FR"/>
          </w:rPr>
          <w:t xml:space="preserve"> des montants nécessaires,</w:t>
        </w:r>
      </w:ins>
      <w:r>
        <w:rPr>
          <w:lang w:val="fr-FR"/>
        </w:rPr>
        <w:t xml:space="preserve"> pour les actions préventives</w:t>
      </w:r>
      <w:ins w:id="3" w:author="NALIN Olivier" w:date="2025-05-28T14:56:00Z">
        <w:r w:rsidR="00D84936">
          <w:rPr>
            <w:lang w:val="fr-FR"/>
          </w:rPr>
          <w:t>,</w:t>
        </w:r>
      </w:ins>
      <w:r>
        <w:rPr>
          <w:lang w:val="fr-FR"/>
        </w:rPr>
        <w:t xml:space="preserve"> sont extraites du </w:t>
      </w:r>
      <w:del w:id="4" w:author="NALIN Olivier" w:date="2025-05-28T14:57:00Z">
        <w:r w:rsidDel="00D84936">
          <w:rPr>
            <w:lang w:val="fr-FR"/>
          </w:rPr>
          <w:delText xml:space="preserve">logiciel des </w:delText>
        </w:r>
        <w:r w:rsidR="00584387" w:rsidDel="00D84936">
          <w:rPr>
            <w:lang w:val="fr-FR"/>
          </w:rPr>
          <w:delText>marchés de maintenance</w:delText>
        </w:r>
      </w:del>
      <w:ins w:id="5" w:author="NALIN Olivier" w:date="2025-05-28T14:57:00Z">
        <w:r w:rsidR="00D84936">
          <w:rPr>
            <w:lang w:val="fr-FR"/>
          </w:rPr>
          <w:t>classeurs qui établit pour chaque tunnel les quantités</w:t>
        </w:r>
      </w:ins>
      <w:ins w:id="6" w:author="NALIN Olivier" w:date="2025-05-28T14:58:00Z">
        <w:r w:rsidR="00D84936">
          <w:rPr>
            <w:lang w:val="fr-FR"/>
          </w:rPr>
          <w:t xml:space="preserve"> correspondant aux lignes de prix des BPU</w:t>
        </w:r>
      </w:ins>
      <w:ins w:id="7" w:author="NALIN Olivier" w:date="2025-05-28T15:09:00Z">
        <w:r w:rsidR="00394047">
          <w:rPr>
            <w:lang w:val="fr-FR"/>
          </w:rPr>
          <w:t>, en 2025</w:t>
        </w:r>
      </w:ins>
      <w:r>
        <w:rPr>
          <w:lang w:val="fr-FR"/>
        </w:rPr>
        <w:t>.</w:t>
      </w:r>
      <w:ins w:id="8" w:author="NALIN Olivier" w:date="2025-05-28T14:59:00Z">
        <w:r w:rsidR="00D84936">
          <w:rPr>
            <w:lang w:val="fr-FR"/>
          </w:rPr>
          <w:t xml:space="preserve"> En général, les quantités prises en compte sont</w:t>
        </w:r>
      </w:ins>
      <w:ins w:id="9" w:author="NALIN Olivier" w:date="2025-05-28T15:00:00Z">
        <w:r w:rsidR="00D84936">
          <w:rPr>
            <w:lang w:val="fr-FR"/>
          </w:rPr>
          <w:t xml:space="preserve"> celles des détails estimatifs (</w:t>
        </w:r>
        <w:proofErr w:type="gramStart"/>
        <w:r w:rsidR="00D84936">
          <w:rPr>
            <w:lang w:val="fr-FR"/>
          </w:rPr>
          <w:t>DE)</w:t>
        </w:r>
      </w:ins>
      <w:r>
        <w:rPr>
          <w:lang w:val="fr-FR"/>
        </w:rPr>
        <w:t xml:space="preserve"> </w:t>
      </w:r>
      <w:ins w:id="10" w:author="NALIN Olivier" w:date="2025-05-28T15:00:00Z">
        <w:r w:rsidR="00D84936">
          <w:rPr>
            <w:lang w:val="fr-FR"/>
          </w:rPr>
          <w:t xml:space="preserve"> des</w:t>
        </w:r>
        <w:proofErr w:type="gramEnd"/>
        <w:r w:rsidR="00D84936">
          <w:rPr>
            <w:lang w:val="fr-FR"/>
          </w:rPr>
          <w:t xml:space="preserve"> DCE.</w:t>
        </w:r>
      </w:ins>
    </w:p>
    <w:p w14:paraId="4077FE95" w14:textId="250C2CC6" w:rsidR="00086397" w:rsidRDefault="00086397" w:rsidP="00212ED7">
      <w:pPr>
        <w:spacing w:line="276" w:lineRule="auto"/>
        <w:rPr>
          <w:lang w:val="fr-FR"/>
        </w:rPr>
      </w:pPr>
    </w:p>
    <w:p w14:paraId="44B6B801" w14:textId="77777777" w:rsidR="00CD203E" w:rsidRDefault="00CD203E" w:rsidP="00212ED7">
      <w:pPr>
        <w:spacing w:line="276" w:lineRule="auto"/>
        <w:rPr>
          <w:lang w:val="fr-FR"/>
        </w:rPr>
      </w:pPr>
    </w:p>
    <w:p w14:paraId="5AE1CCAF" w14:textId="47F0263B" w:rsidR="00897C05" w:rsidRPr="00212ED7" w:rsidRDefault="00897C05" w:rsidP="00212ED7">
      <w:pPr>
        <w:pStyle w:val="Paragraphedeliste"/>
        <w:numPr>
          <w:ilvl w:val="0"/>
          <w:numId w:val="5"/>
        </w:numPr>
        <w:spacing w:line="276" w:lineRule="auto"/>
        <w:rPr>
          <w:b/>
          <w:bCs/>
          <w:sz w:val="32"/>
          <w:szCs w:val="32"/>
          <w:lang w:val="fr-FR"/>
        </w:rPr>
      </w:pPr>
      <w:r w:rsidRPr="00212ED7">
        <w:rPr>
          <w:b/>
          <w:bCs/>
          <w:sz w:val="32"/>
          <w:szCs w:val="32"/>
          <w:lang w:val="fr-FR"/>
        </w:rPr>
        <w:t>Tables de correspondanc</w:t>
      </w:r>
      <w:r w:rsidR="00CD203E" w:rsidRPr="00212ED7">
        <w:rPr>
          <w:b/>
          <w:bCs/>
          <w:sz w:val="32"/>
          <w:szCs w:val="32"/>
          <w:lang w:val="fr-FR"/>
        </w:rPr>
        <w:t>e</w:t>
      </w:r>
    </w:p>
    <w:p w14:paraId="4D47BAF4" w14:textId="5E0A6099" w:rsidR="00212ED7" w:rsidRPr="00212ED7" w:rsidDel="00D84936" w:rsidRDefault="00212ED7" w:rsidP="00212ED7">
      <w:pPr>
        <w:spacing w:line="276" w:lineRule="auto"/>
        <w:rPr>
          <w:del w:id="11" w:author="NALIN Olivier" w:date="2025-05-28T15:04:00Z"/>
          <w:b/>
          <w:bCs/>
          <w:sz w:val="32"/>
          <w:szCs w:val="32"/>
          <w:lang w:val="fr-FR"/>
        </w:rPr>
      </w:pPr>
    </w:p>
    <w:p w14:paraId="6838CA09" w14:textId="1F182662" w:rsidR="00D84936" w:rsidRDefault="00897C05" w:rsidP="00212ED7">
      <w:pPr>
        <w:spacing w:line="276" w:lineRule="auto"/>
        <w:rPr>
          <w:ins w:id="12" w:author="NALIN Olivier" w:date="2025-05-28T15:05:00Z"/>
          <w:lang w:val="fr-FR"/>
        </w:rPr>
      </w:pPr>
      <w:del w:id="13" w:author="NALIN Olivier" w:date="2025-05-28T15:01:00Z">
        <w:r w:rsidDel="00D84936">
          <w:rPr>
            <w:lang w:val="fr-FR"/>
          </w:rPr>
          <w:delText>Vu l</w:delText>
        </w:r>
      </w:del>
      <w:ins w:id="14" w:author="NALIN Olivier" w:date="2025-05-28T15:01:00Z">
        <w:r w:rsidR="00D84936">
          <w:rPr>
            <w:lang w:val="fr-FR"/>
          </w:rPr>
          <w:t>L</w:t>
        </w:r>
      </w:ins>
      <w:r>
        <w:rPr>
          <w:lang w:val="fr-FR"/>
        </w:rPr>
        <w:t>es regroupements des tunnels</w:t>
      </w:r>
      <w:ins w:id="15" w:author="NALIN Olivier" w:date="2025-05-28T15:01:00Z">
        <w:r w:rsidR="00D84936">
          <w:rPr>
            <w:lang w:val="fr-FR"/>
          </w:rPr>
          <w:t xml:space="preserve"> fait dans Sucombe et dans le classeur « normatif »</w:t>
        </w:r>
      </w:ins>
      <w:ins w:id="16" w:author="NALIN Olivier" w:date="2025-05-28T15:02:00Z">
        <w:r w:rsidR="00D84936">
          <w:rPr>
            <w:lang w:val="fr-FR"/>
          </w:rPr>
          <w:t xml:space="preserve"> ne sont pas les mêmes.</w:t>
        </w:r>
      </w:ins>
      <w:ins w:id="17" w:author="NALIN Olivier" w:date="2025-05-28T15:03:00Z">
        <w:r w:rsidR="00D84936">
          <w:rPr>
            <w:lang w:val="fr-FR"/>
          </w:rPr>
          <w:t xml:space="preserve"> On a donc créé une table de correspondance.</w:t>
        </w:r>
      </w:ins>
    </w:p>
    <w:p w14:paraId="7C85496D" w14:textId="69B90890" w:rsidR="00394047" w:rsidRDefault="00394047" w:rsidP="00212ED7">
      <w:pPr>
        <w:spacing w:line="276" w:lineRule="auto"/>
        <w:rPr>
          <w:ins w:id="18" w:author="NALIN Olivier" w:date="2025-05-28T15:03:00Z"/>
          <w:lang w:val="fr-FR"/>
        </w:rPr>
      </w:pPr>
      <w:ins w:id="19" w:author="NALIN Olivier" w:date="2025-05-28T15:05:00Z">
        <w:r>
          <w:rPr>
            <w:lang w:val="fr-FR"/>
          </w:rPr>
          <w:t>De même, les marchés prix en compte dans le classeur normatif sont</w:t>
        </w:r>
      </w:ins>
      <w:ins w:id="20" w:author="NALIN Olivier" w:date="2025-05-28T15:06:00Z">
        <w:r>
          <w:rPr>
            <w:lang w:val="fr-FR"/>
          </w:rPr>
          <w:t xml:space="preserve"> les marchés actuels dont certains ont été renouvelés. Dans Sucombe, </w:t>
        </w:r>
      </w:ins>
      <w:ins w:id="21" w:author="NALIN Olivier" w:date="2025-05-28T15:07:00Z">
        <w:r>
          <w:rPr>
            <w:lang w:val="fr-FR"/>
          </w:rPr>
          <w:t xml:space="preserve">sur la période 2023-24, </w:t>
        </w:r>
      </w:ins>
      <w:ins w:id="22" w:author="NALIN Olivier" w:date="2025-05-28T15:06:00Z">
        <w:r>
          <w:rPr>
            <w:lang w:val="fr-FR"/>
          </w:rPr>
          <w:t xml:space="preserve">on trouve parfois </w:t>
        </w:r>
      </w:ins>
      <w:ins w:id="23" w:author="NALIN Olivier" w:date="2025-05-28T15:07:00Z">
        <w:r>
          <w:rPr>
            <w:lang w:val="fr-FR"/>
          </w:rPr>
          <w:t>pour un même objet deux générations successives de marché.</w:t>
        </w:r>
      </w:ins>
      <w:ins w:id="24" w:author="NALIN Olivier" w:date="2025-05-28T15:08:00Z">
        <w:r>
          <w:rPr>
            <w:lang w:val="fr-FR"/>
          </w:rPr>
          <w:t xml:space="preserve"> On a donc fait une correspondance entre ces marchés.</w:t>
        </w:r>
      </w:ins>
    </w:p>
    <w:p w14:paraId="08422478" w14:textId="6EFF6D7E" w:rsidR="00897C05" w:rsidDel="00394047" w:rsidRDefault="00897C05" w:rsidP="00212ED7">
      <w:pPr>
        <w:spacing w:line="276" w:lineRule="auto"/>
        <w:rPr>
          <w:del w:id="25" w:author="NALIN Olivier" w:date="2025-05-28T15:08:00Z"/>
          <w:lang w:val="fr-FR"/>
        </w:rPr>
      </w:pPr>
      <w:del w:id="26" w:author="NALIN Olivier" w:date="2025-05-28T15:08:00Z">
        <w:r w:rsidDel="00394047">
          <w:rPr>
            <w:lang w:val="fr-FR"/>
          </w:rPr>
          <w:delText xml:space="preserve"> et marchés faites dans les logiciels, 2 tables de correspondance ont été </w:delText>
        </w:r>
        <w:r w:rsidR="00584387" w:rsidDel="00394047">
          <w:rPr>
            <w:lang w:val="fr-FR"/>
          </w:rPr>
          <w:delText>créés</w:delText>
        </w:r>
        <w:r w:rsidDel="00394047">
          <w:rPr>
            <w:lang w:val="fr-FR"/>
          </w:rPr>
          <w:delText xml:space="preserve"> : l’une pour la correspondance entre les tunnels et l’une pour la correspondance entre les marchés respectives. </w:delText>
        </w:r>
      </w:del>
    </w:p>
    <w:p w14:paraId="490FAF46" w14:textId="4A2B2E5E" w:rsidR="00086397" w:rsidRDefault="00394047">
      <w:pPr>
        <w:rPr>
          <w:ins w:id="27" w:author="NALIN Olivier" w:date="2025-05-28T15:11:00Z"/>
          <w:lang w:val="fr-FR"/>
        </w:rPr>
      </w:pPr>
      <w:ins w:id="28" w:author="NALIN Olivier" w:date="2025-05-28T15:10:00Z">
        <w:r>
          <w:rPr>
            <w:lang w:val="fr-FR"/>
          </w:rPr>
          <w:t>Sucombe enregistre des actions préventives</w:t>
        </w:r>
      </w:ins>
      <w:ins w:id="29" w:author="NALIN Olivier" w:date="2025-05-28T15:11:00Z">
        <w:r>
          <w:rPr>
            <w:lang w:val="fr-FR"/>
          </w:rPr>
          <w:t xml:space="preserve"> pour des marchés qui ne sont pas identifiés dans la classeur normatif 2025. On les regroupe dans la catégorie Divers.</w:t>
        </w:r>
      </w:ins>
    </w:p>
    <w:p w14:paraId="759E9F2B" w14:textId="77777777" w:rsidR="00394047" w:rsidRDefault="00394047">
      <w:pPr>
        <w:rPr>
          <w:lang w:val="fr-FR"/>
        </w:rPr>
      </w:pPr>
    </w:p>
    <w:p w14:paraId="4204A786" w14:textId="39ED8882" w:rsidR="00212ED7" w:rsidRDefault="00212ED7" w:rsidP="00212ED7">
      <w:pPr>
        <w:rPr>
          <w:lang w:val="fr-FR"/>
        </w:rPr>
      </w:pPr>
    </w:p>
    <w:p w14:paraId="291835CA" w14:textId="77777777" w:rsidR="00394047" w:rsidRDefault="00394047">
      <w:pPr>
        <w:rPr>
          <w:ins w:id="30" w:author="NALIN Olivier" w:date="2025-05-28T15:10:00Z"/>
          <w:i/>
          <w:iCs/>
          <w:sz w:val="22"/>
          <w:szCs w:val="22"/>
          <w:lang w:val="fr-FR"/>
        </w:rPr>
      </w:pPr>
      <w:ins w:id="31" w:author="NALIN Olivier" w:date="2025-05-28T15:10:00Z">
        <w:r>
          <w:rPr>
            <w:i/>
            <w:iCs/>
            <w:sz w:val="22"/>
            <w:szCs w:val="22"/>
            <w:lang w:val="fr-FR"/>
          </w:rPr>
          <w:br w:type="page"/>
        </w:r>
      </w:ins>
    </w:p>
    <w:p w14:paraId="36F2F9C6" w14:textId="31C68CE7" w:rsidR="00212ED7" w:rsidRPr="00F76161" w:rsidRDefault="00212ED7" w:rsidP="00212ED7">
      <w:pPr>
        <w:rPr>
          <w:i/>
          <w:iCs/>
          <w:sz w:val="22"/>
          <w:szCs w:val="22"/>
          <w:lang w:val="fr-FR"/>
        </w:rPr>
      </w:pPr>
      <w:r w:rsidRPr="00F76161">
        <w:rPr>
          <w:i/>
          <w:iCs/>
          <w:sz w:val="22"/>
          <w:szCs w:val="22"/>
          <w:lang w:val="fr-FR"/>
        </w:rPr>
        <w:lastRenderedPageBreak/>
        <w:t>1.1 Table de correspondance des marchés</w:t>
      </w:r>
    </w:p>
    <w:p w14:paraId="46FBB785" w14:textId="1C5CAF94" w:rsidR="00212ED7" w:rsidRDefault="00584387" w:rsidP="00212ED7">
      <w:pPr>
        <w:rPr>
          <w:i/>
          <w:iCs/>
          <w:lang w:val="fr-FR"/>
        </w:rPr>
      </w:pPr>
      <w:r w:rsidRPr="00584387">
        <w:rPr>
          <w:noProof/>
          <w:lang w:val="fr-FR"/>
        </w:rPr>
        <w:drawing>
          <wp:anchor distT="0" distB="0" distL="114300" distR="114300" simplePos="0" relativeHeight="251672576" behindDoc="1" locked="0" layoutInCell="1" allowOverlap="1" wp14:anchorId="25B50199" wp14:editId="64773D37">
            <wp:simplePos x="0" y="0"/>
            <wp:positionH relativeFrom="column">
              <wp:posOffset>152400</wp:posOffset>
            </wp:positionH>
            <wp:positionV relativeFrom="paragraph">
              <wp:posOffset>111548</wp:posOffset>
            </wp:positionV>
            <wp:extent cx="3632835" cy="4296410"/>
            <wp:effectExtent l="0" t="0" r="0" b="0"/>
            <wp:wrapTight wrapText="bothSides">
              <wp:wrapPolygon edited="0">
                <wp:start x="0" y="0"/>
                <wp:lineTo x="0" y="21517"/>
                <wp:lineTo x="21521" y="21517"/>
                <wp:lineTo x="21521" y="0"/>
                <wp:lineTo x="0" y="0"/>
              </wp:wrapPolygon>
            </wp:wrapTight>
            <wp:docPr id="467035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3586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DE9C" w14:textId="645E9A92" w:rsidR="00212ED7" w:rsidRDefault="00212ED7" w:rsidP="00212ED7">
      <w:pPr>
        <w:rPr>
          <w:i/>
          <w:iCs/>
          <w:lang w:val="fr-FR"/>
        </w:rPr>
      </w:pPr>
    </w:p>
    <w:p w14:paraId="185516AF" w14:textId="53D87731" w:rsidR="00212ED7" w:rsidRDefault="00212ED7" w:rsidP="00212ED7">
      <w:pPr>
        <w:rPr>
          <w:i/>
          <w:iCs/>
          <w:lang w:val="fr-FR"/>
        </w:rPr>
      </w:pPr>
    </w:p>
    <w:p w14:paraId="16DA32F9" w14:textId="7FE288DC" w:rsidR="00212ED7" w:rsidRDefault="00212ED7" w:rsidP="00212ED7">
      <w:pPr>
        <w:rPr>
          <w:i/>
          <w:iCs/>
          <w:lang w:val="fr-FR"/>
        </w:rPr>
      </w:pPr>
    </w:p>
    <w:p w14:paraId="1FA6DAF3" w14:textId="77777777" w:rsidR="00584387" w:rsidRDefault="00584387" w:rsidP="00212ED7">
      <w:pPr>
        <w:rPr>
          <w:i/>
          <w:iCs/>
          <w:lang w:val="fr-FR"/>
        </w:rPr>
      </w:pPr>
    </w:p>
    <w:p w14:paraId="471DAE91" w14:textId="77777777" w:rsidR="00584387" w:rsidRDefault="00584387" w:rsidP="00212ED7">
      <w:pPr>
        <w:rPr>
          <w:i/>
          <w:iCs/>
          <w:lang w:val="fr-FR"/>
        </w:rPr>
      </w:pPr>
    </w:p>
    <w:p w14:paraId="2B9CB962" w14:textId="77777777" w:rsidR="00584387" w:rsidRDefault="00584387" w:rsidP="00212ED7">
      <w:pPr>
        <w:rPr>
          <w:i/>
          <w:iCs/>
          <w:lang w:val="fr-FR"/>
        </w:rPr>
      </w:pPr>
    </w:p>
    <w:p w14:paraId="0098CEF2" w14:textId="77777777" w:rsidR="00584387" w:rsidRDefault="00584387" w:rsidP="00212ED7">
      <w:pPr>
        <w:rPr>
          <w:i/>
          <w:iCs/>
          <w:lang w:val="fr-FR"/>
        </w:rPr>
      </w:pPr>
    </w:p>
    <w:p w14:paraId="3CE6CCC0" w14:textId="77777777" w:rsidR="00584387" w:rsidRDefault="00584387" w:rsidP="00212ED7">
      <w:pPr>
        <w:rPr>
          <w:i/>
          <w:iCs/>
          <w:lang w:val="fr-FR"/>
        </w:rPr>
      </w:pPr>
    </w:p>
    <w:p w14:paraId="0DB31CE7" w14:textId="77777777" w:rsidR="00584387" w:rsidRDefault="00584387" w:rsidP="00212ED7">
      <w:pPr>
        <w:rPr>
          <w:i/>
          <w:iCs/>
          <w:lang w:val="fr-FR"/>
        </w:rPr>
      </w:pPr>
    </w:p>
    <w:p w14:paraId="61ADE83A" w14:textId="77777777" w:rsidR="00584387" w:rsidRDefault="00584387" w:rsidP="00212ED7">
      <w:pPr>
        <w:rPr>
          <w:i/>
          <w:iCs/>
          <w:lang w:val="fr-FR"/>
        </w:rPr>
      </w:pPr>
    </w:p>
    <w:p w14:paraId="5263458A" w14:textId="77777777" w:rsidR="00584387" w:rsidRDefault="00584387" w:rsidP="00212ED7">
      <w:pPr>
        <w:rPr>
          <w:i/>
          <w:iCs/>
          <w:lang w:val="fr-FR"/>
        </w:rPr>
      </w:pPr>
    </w:p>
    <w:p w14:paraId="6746435E" w14:textId="77777777" w:rsidR="00584387" w:rsidRDefault="00584387" w:rsidP="00212ED7">
      <w:pPr>
        <w:rPr>
          <w:i/>
          <w:iCs/>
          <w:lang w:val="fr-FR"/>
        </w:rPr>
      </w:pPr>
    </w:p>
    <w:p w14:paraId="668FE426" w14:textId="77777777" w:rsidR="00584387" w:rsidRDefault="00584387" w:rsidP="00212ED7">
      <w:pPr>
        <w:rPr>
          <w:i/>
          <w:iCs/>
          <w:lang w:val="fr-FR"/>
        </w:rPr>
      </w:pPr>
    </w:p>
    <w:p w14:paraId="128F6F10" w14:textId="77777777" w:rsidR="00584387" w:rsidRDefault="00584387" w:rsidP="00212ED7">
      <w:pPr>
        <w:rPr>
          <w:i/>
          <w:iCs/>
          <w:lang w:val="fr-FR"/>
        </w:rPr>
      </w:pPr>
    </w:p>
    <w:p w14:paraId="7493734B" w14:textId="77777777" w:rsidR="00584387" w:rsidRDefault="00584387" w:rsidP="00212ED7">
      <w:pPr>
        <w:rPr>
          <w:i/>
          <w:iCs/>
          <w:lang w:val="fr-FR"/>
        </w:rPr>
      </w:pPr>
    </w:p>
    <w:p w14:paraId="3DFF7201" w14:textId="77777777" w:rsidR="00584387" w:rsidRDefault="00584387" w:rsidP="00212ED7">
      <w:pPr>
        <w:rPr>
          <w:i/>
          <w:iCs/>
          <w:lang w:val="fr-FR"/>
        </w:rPr>
      </w:pPr>
    </w:p>
    <w:p w14:paraId="31232C12" w14:textId="77777777" w:rsidR="00584387" w:rsidRDefault="00584387" w:rsidP="00212ED7">
      <w:pPr>
        <w:rPr>
          <w:i/>
          <w:iCs/>
          <w:lang w:val="fr-FR"/>
        </w:rPr>
      </w:pPr>
    </w:p>
    <w:p w14:paraId="1C7DBB9D" w14:textId="77777777" w:rsidR="00584387" w:rsidRDefault="00584387" w:rsidP="00212ED7">
      <w:pPr>
        <w:rPr>
          <w:i/>
          <w:iCs/>
          <w:lang w:val="fr-FR"/>
        </w:rPr>
      </w:pPr>
    </w:p>
    <w:p w14:paraId="1194D6C5" w14:textId="77777777" w:rsidR="00584387" w:rsidRDefault="00584387" w:rsidP="00212ED7">
      <w:pPr>
        <w:rPr>
          <w:i/>
          <w:iCs/>
          <w:lang w:val="fr-FR"/>
        </w:rPr>
      </w:pPr>
    </w:p>
    <w:p w14:paraId="18A987AE" w14:textId="77777777" w:rsidR="00584387" w:rsidRDefault="00584387" w:rsidP="00212ED7">
      <w:pPr>
        <w:rPr>
          <w:i/>
          <w:iCs/>
          <w:lang w:val="fr-FR"/>
        </w:rPr>
      </w:pPr>
    </w:p>
    <w:p w14:paraId="7795480C" w14:textId="77777777" w:rsidR="00584387" w:rsidRDefault="00584387" w:rsidP="00212ED7">
      <w:pPr>
        <w:rPr>
          <w:i/>
          <w:iCs/>
          <w:lang w:val="fr-FR"/>
        </w:rPr>
      </w:pPr>
    </w:p>
    <w:p w14:paraId="732DF53C" w14:textId="77777777" w:rsidR="00584387" w:rsidRDefault="00584387" w:rsidP="00212ED7">
      <w:pPr>
        <w:rPr>
          <w:i/>
          <w:iCs/>
          <w:lang w:val="fr-FR"/>
        </w:rPr>
      </w:pPr>
    </w:p>
    <w:p w14:paraId="59E040C5" w14:textId="77777777" w:rsidR="00584387" w:rsidRDefault="00584387" w:rsidP="00212ED7">
      <w:pPr>
        <w:rPr>
          <w:i/>
          <w:iCs/>
          <w:lang w:val="fr-FR"/>
        </w:rPr>
      </w:pPr>
    </w:p>
    <w:p w14:paraId="277C6175" w14:textId="77777777" w:rsidR="00584387" w:rsidRDefault="00584387" w:rsidP="00212ED7">
      <w:pPr>
        <w:rPr>
          <w:i/>
          <w:iCs/>
          <w:lang w:val="fr-FR"/>
        </w:rPr>
      </w:pPr>
    </w:p>
    <w:p w14:paraId="6342E622" w14:textId="69B39CDE" w:rsidR="00CD203E" w:rsidRPr="00584387" w:rsidRDefault="00212ED7" w:rsidP="00897C05">
      <w:pPr>
        <w:rPr>
          <w:i/>
          <w:iCs/>
          <w:sz w:val="22"/>
          <w:szCs w:val="22"/>
          <w:lang w:val="fr-FR"/>
        </w:rPr>
      </w:pPr>
      <w:r w:rsidRPr="00F76161">
        <w:rPr>
          <w:i/>
          <w:iCs/>
          <w:sz w:val="22"/>
          <w:szCs w:val="22"/>
          <w:lang w:val="fr-FR"/>
        </w:rPr>
        <w:t>1.2 Table de correspondance des tunnels</w:t>
      </w:r>
    </w:p>
    <w:p w14:paraId="293FD743" w14:textId="77777777" w:rsidR="00F76161" w:rsidRDefault="00F76161" w:rsidP="00897C05">
      <w:pPr>
        <w:rPr>
          <w:lang w:val="fr-FR"/>
        </w:rPr>
      </w:pPr>
    </w:p>
    <w:p w14:paraId="138220BC" w14:textId="0443B1B9" w:rsidR="00CD203E" w:rsidRDefault="00584387" w:rsidP="00897C05">
      <w:pPr>
        <w:rPr>
          <w:lang w:val="fr-FR"/>
        </w:rPr>
      </w:pPr>
      <w:r w:rsidRPr="00584387">
        <w:rPr>
          <w:noProof/>
          <w:lang w:val="fr-FR"/>
        </w:rPr>
        <w:lastRenderedPageBreak/>
        <w:drawing>
          <wp:inline distT="0" distB="0" distL="0" distR="0" wp14:anchorId="3405BE54" wp14:editId="2231E3EA">
            <wp:extent cx="5731510" cy="7164705"/>
            <wp:effectExtent l="0" t="0" r="0" b="0"/>
            <wp:docPr id="1250172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723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DC8" w14:textId="77777777" w:rsidR="00CD203E" w:rsidRDefault="00CD203E" w:rsidP="00897C05">
      <w:pPr>
        <w:rPr>
          <w:lang w:val="fr-FR"/>
        </w:rPr>
      </w:pPr>
    </w:p>
    <w:p w14:paraId="5414FA93" w14:textId="77777777" w:rsidR="00584387" w:rsidRDefault="00584387" w:rsidP="00897C05">
      <w:pPr>
        <w:rPr>
          <w:lang w:val="fr-FR"/>
        </w:rPr>
      </w:pPr>
    </w:p>
    <w:p w14:paraId="2D5A0A5E" w14:textId="77777777" w:rsidR="00584387" w:rsidRDefault="00584387" w:rsidP="00897C05">
      <w:pPr>
        <w:rPr>
          <w:lang w:val="fr-FR"/>
        </w:rPr>
      </w:pPr>
    </w:p>
    <w:p w14:paraId="7AE052BD" w14:textId="77777777" w:rsidR="00584387" w:rsidRDefault="00584387" w:rsidP="00897C05">
      <w:pPr>
        <w:rPr>
          <w:lang w:val="fr-FR"/>
        </w:rPr>
      </w:pPr>
    </w:p>
    <w:p w14:paraId="60129B83" w14:textId="77777777" w:rsidR="00584387" w:rsidRDefault="00584387" w:rsidP="00897C05">
      <w:pPr>
        <w:rPr>
          <w:lang w:val="fr-FR"/>
        </w:rPr>
      </w:pPr>
    </w:p>
    <w:p w14:paraId="780F43F4" w14:textId="614E806F" w:rsidR="00897C05" w:rsidRPr="00BC1190" w:rsidRDefault="00A73810" w:rsidP="00212ED7">
      <w:pPr>
        <w:pStyle w:val="Paragraphedeliste"/>
        <w:numPr>
          <w:ilvl w:val="0"/>
          <w:numId w:val="5"/>
        </w:numPr>
        <w:rPr>
          <w:b/>
          <w:bCs/>
          <w:lang w:val="fr-FR"/>
        </w:rPr>
      </w:pPr>
      <w:r>
        <w:rPr>
          <w:b/>
          <w:bCs/>
          <w:sz w:val="32"/>
          <w:szCs w:val="32"/>
          <w:lang w:val="fr-FR"/>
        </w:rPr>
        <w:t xml:space="preserve">Écarts </w:t>
      </w:r>
      <w:r w:rsidR="00086397" w:rsidRPr="00212ED7">
        <w:rPr>
          <w:b/>
          <w:bCs/>
          <w:sz w:val="32"/>
          <w:szCs w:val="32"/>
          <w:lang w:val="fr-FR"/>
        </w:rPr>
        <w:t>les plus significa</w:t>
      </w:r>
      <w:r w:rsidR="00D01B76" w:rsidRPr="00212ED7">
        <w:rPr>
          <w:b/>
          <w:bCs/>
          <w:sz w:val="32"/>
          <w:szCs w:val="32"/>
          <w:lang w:val="fr-FR"/>
        </w:rPr>
        <w:t>tifs entre</w:t>
      </w:r>
      <w:r>
        <w:rPr>
          <w:b/>
          <w:bCs/>
          <w:sz w:val="32"/>
          <w:szCs w:val="32"/>
          <w:lang w:val="fr-FR"/>
        </w:rPr>
        <w:t xml:space="preserve"> les </w:t>
      </w:r>
      <w:r w:rsidR="00D01B76" w:rsidRPr="00212ED7">
        <w:rPr>
          <w:b/>
          <w:bCs/>
          <w:sz w:val="32"/>
          <w:szCs w:val="32"/>
          <w:lang w:val="fr-FR"/>
        </w:rPr>
        <w:t xml:space="preserve">montants constatés en 2023/24 et </w:t>
      </w:r>
      <w:r w:rsidR="00A27F91">
        <w:rPr>
          <w:b/>
          <w:bCs/>
          <w:sz w:val="32"/>
          <w:szCs w:val="32"/>
          <w:lang w:val="fr-FR"/>
        </w:rPr>
        <w:t xml:space="preserve">les </w:t>
      </w:r>
      <w:r w:rsidR="00D01B76" w:rsidRPr="00212ED7">
        <w:rPr>
          <w:b/>
          <w:bCs/>
          <w:sz w:val="32"/>
          <w:szCs w:val="32"/>
          <w:lang w:val="fr-FR"/>
        </w:rPr>
        <w:t>valeurs normatives pour 2025</w:t>
      </w:r>
    </w:p>
    <w:p w14:paraId="3A914D9F" w14:textId="77777777" w:rsidR="00555DA3" w:rsidRDefault="00555DA3" w:rsidP="00555DA3">
      <w:pPr>
        <w:rPr>
          <w:b/>
          <w:bCs/>
          <w:lang w:val="fr-FR"/>
        </w:rPr>
      </w:pPr>
    </w:p>
    <w:p w14:paraId="43858F14" w14:textId="182A8F29" w:rsidR="00555DA3" w:rsidRPr="00555DA3" w:rsidRDefault="00555DA3" w:rsidP="00555DA3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2.1 Marchés</w:t>
      </w:r>
      <w:r w:rsidR="006C212B">
        <w:rPr>
          <w:b/>
          <w:bCs/>
          <w:lang w:val="fr-FR"/>
        </w:rPr>
        <w:t xml:space="preserve"> (%</w:t>
      </w:r>
      <w:r w:rsidR="00BC1190">
        <w:rPr>
          <w:b/>
          <w:bCs/>
          <w:lang w:val="fr-FR"/>
        </w:rPr>
        <w:t xml:space="preserve"> positif</w:t>
      </w:r>
      <w:r w:rsidR="006C212B">
        <w:rPr>
          <w:b/>
          <w:bCs/>
          <w:lang w:val="fr-FR"/>
        </w:rPr>
        <w:t>)</w:t>
      </w:r>
    </w:p>
    <w:p w14:paraId="288B8BB0" w14:textId="2025F321" w:rsidR="00D01B76" w:rsidRDefault="00D01B76" w:rsidP="00897C05">
      <w:pPr>
        <w:rPr>
          <w:lang w:val="fr-FR"/>
        </w:rPr>
      </w:pPr>
    </w:p>
    <w:p w14:paraId="1F5D32DD" w14:textId="1362C309" w:rsidR="00470A87" w:rsidRDefault="00470A87" w:rsidP="00212ED7">
      <w:r w:rsidRPr="00470A87">
        <w:rPr>
          <w:noProof/>
        </w:rPr>
        <w:drawing>
          <wp:anchor distT="0" distB="0" distL="114300" distR="114300" simplePos="0" relativeHeight="251685888" behindDoc="1" locked="0" layoutInCell="1" allowOverlap="1" wp14:anchorId="0FFFCB1C" wp14:editId="6070C45A">
            <wp:simplePos x="0" y="0"/>
            <wp:positionH relativeFrom="column">
              <wp:posOffset>34031</wp:posOffset>
            </wp:positionH>
            <wp:positionV relativeFrom="paragraph">
              <wp:posOffset>645795</wp:posOffset>
            </wp:positionV>
            <wp:extent cx="5591810" cy="1557020"/>
            <wp:effectExtent l="0" t="0" r="0" b="5080"/>
            <wp:wrapTight wrapText="bothSides">
              <wp:wrapPolygon edited="0">
                <wp:start x="0" y="0"/>
                <wp:lineTo x="0" y="21494"/>
                <wp:lineTo x="21536" y="21494"/>
                <wp:lineTo x="21536" y="0"/>
                <wp:lineTo x="0" y="0"/>
              </wp:wrapPolygon>
            </wp:wrapTight>
            <wp:docPr id="1314115574" name="Picture 1" descr="A screen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5574" name="Picture 1" descr="A screenshot of a white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10" w:rsidRPr="00A73810">
        <w:t xml:space="preserve">Ce tableau montre les </w:t>
      </w:r>
      <w:r>
        <w:t>5</w:t>
      </w:r>
      <w:r w:rsidR="00A73810" w:rsidRPr="00A73810">
        <w:t xml:space="preserve"> marchés</w:t>
      </w:r>
      <w:r w:rsidR="00A07FC0">
        <w:t xml:space="preserve"> (et leur </w:t>
      </w:r>
      <w:commentRangeStart w:id="32"/>
      <w:r w:rsidR="00A07FC0">
        <w:t>pourcentage</w:t>
      </w:r>
      <w:r w:rsidR="00456D16">
        <w:t>s</w:t>
      </w:r>
      <w:commentRangeEnd w:id="32"/>
      <w:r w:rsidR="00D435EA">
        <w:rPr>
          <w:rStyle w:val="Marquedecommentaire"/>
        </w:rPr>
        <w:commentReference w:id="32"/>
      </w:r>
      <w:r w:rsidR="00A07FC0">
        <w:t xml:space="preserve"> de toutes les actions préventives en 2023/24) </w:t>
      </w:r>
      <w:r w:rsidR="00A73810" w:rsidRPr="00A73810">
        <w:t>présentant la différence relative</w:t>
      </w:r>
      <w:r w:rsidR="00A73810">
        <w:t xml:space="preserve"> </w:t>
      </w:r>
      <w:r w:rsidR="00A73810" w:rsidRPr="00456D16">
        <w:rPr>
          <w:u w:val="single"/>
        </w:rPr>
        <w:t>positive</w:t>
      </w:r>
      <w:r w:rsidR="00A73810" w:rsidRPr="00A73810">
        <w:t xml:space="preserve"> la plus élevée entre les </w:t>
      </w:r>
      <w:r w:rsidR="00A73810">
        <w:t>montants moyens de</w:t>
      </w:r>
      <w:r w:rsidR="00A73810" w:rsidRPr="00A73810">
        <w:t xml:space="preserve"> 2023/24 et les valeurs normatives pour 2025.</w:t>
      </w:r>
    </w:p>
    <w:p w14:paraId="274E2860" w14:textId="7CDF71B9" w:rsidR="00470A87" w:rsidRDefault="00470A87" w:rsidP="00212ED7"/>
    <w:p w14:paraId="55A06FA8" w14:textId="538ED574" w:rsidR="00212ED7" w:rsidRDefault="00125FD5" w:rsidP="00212ED7">
      <w:r w:rsidRPr="00125FD5">
        <w:rPr>
          <w:noProof/>
        </w:rPr>
        <w:drawing>
          <wp:anchor distT="0" distB="0" distL="114300" distR="114300" simplePos="0" relativeHeight="251689984" behindDoc="1" locked="0" layoutInCell="1" allowOverlap="1" wp14:anchorId="462CE8D3" wp14:editId="531150E5">
            <wp:simplePos x="0" y="0"/>
            <wp:positionH relativeFrom="column">
              <wp:posOffset>-168508</wp:posOffset>
            </wp:positionH>
            <wp:positionV relativeFrom="paragraph">
              <wp:posOffset>725170</wp:posOffset>
            </wp:positionV>
            <wp:extent cx="6092825" cy="4662170"/>
            <wp:effectExtent l="0" t="0" r="3175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83853577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35775" name="Picture 1" descr="A screenshot of a graph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10" w:rsidRPr="00A73810">
        <w:t xml:space="preserve">Ci-dessous sont énumérés les 3 tunnels qui, pour chaque marché, constituent le pourcentage le plus élevé du marché et de combien le pourcentage a changé par rapport </w:t>
      </w:r>
      <w:commentRangeStart w:id="33"/>
      <w:r w:rsidR="00A73810" w:rsidRPr="00A73810">
        <w:t>à</w:t>
      </w:r>
      <w:commentRangeEnd w:id="33"/>
      <w:r w:rsidR="00D435EA">
        <w:rPr>
          <w:rStyle w:val="Marquedecommentaire"/>
        </w:rPr>
        <w:commentReference w:id="33"/>
      </w:r>
      <w:r w:rsidR="00A73810" w:rsidRPr="00A73810">
        <w:t xml:space="preserve"> </w:t>
      </w:r>
      <w:r w:rsidR="00A73810">
        <w:t xml:space="preserve">la moyenne de </w:t>
      </w:r>
      <w:r w:rsidR="00A73810" w:rsidRPr="00A73810">
        <w:t>2023/24.</w:t>
      </w:r>
    </w:p>
    <w:p w14:paraId="5231B4D7" w14:textId="2259368F" w:rsidR="00A27F91" w:rsidRDefault="00A27F91" w:rsidP="00212ED7"/>
    <w:p w14:paraId="0438E7FB" w14:textId="5C6DEC13" w:rsidR="006C212B" w:rsidRPr="00555DA3" w:rsidRDefault="006C212B" w:rsidP="006C212B">
      <w:pPr>
        <w:rPr>
          <w:b/>
          <w:bCs/>
          <w:lang w:val="fr-FR"/>
        </w:rPr>
      </w:pPr>
      <w:r>
        <w:rPr>
          <w:b/>
          <w:bCs/>
          <w:lang w:val="fr-FR"/>
        </w:rPr>
        <w:t>2.</w:t>
      </w:r>
      <w:r w:rsidR="00BC1190">
        <w:rPr>
          <w:b/>
          <w:bCs/>
          <w:lang w:val="fr-FR"/>
        </w:rPr>
        <w:t>2</w:t>
      </w:r>
      <w:r>
        <w:rPr>
          <w:b/>
          <w:bCs/>
          <w:lang w:val="fr-FR"/>
        </w:rPr>
        <w:t xml:space="preserve"> Marchés (%</w:t>
      </w:r>
      <w:r w:rsidR="00BC1190">
        <w:rPr>
          <w:b/>
          <w:bCs/>
          <w:lang w:val="fr-FR"/>
        </w:rPr>
        <w:t xml:space="preserve"> négatif</w:t>
      </w:r>
      <w:r>
        <w:rPr>
          <w:b/>
          <w:bCs/>
          <w:lang w:val="fr-FR"/>
        </w:rPr>
        <w:t>)</w:t>
      </w:r>
    </w:p>
    <w:p w14:paraId="2E4BF9E5" w14:textId="17C2D782" w:rsidR="00A73810" w:rsidRDefault="00A73810" w:rsidP="00A73810">
      <w:pPr>
        <w:rPr>
          <w:lang w:val="fr-FR"/>
        </w:rPr>
      </w:pPr>
    </w:p>
    <w:p w14:paraId="33BE9EFC" w14:textId="6531A42A" w:rsidR="00A73810" w:rsidRDefault="00A73810" w:rsidP="00A73810">
      <w:pPr>
        <w:rPr>
          <w:lang w:val="fr-FR"/>
        </w:rPr>
      </w:pPr>
      <w:r w:rsidRPr="00A73810">
        <w:lastRenderedPageBreak/>
        <w:t xml:space="preserve">Ce tableau montre les </w:t>
      </w:r>
      <w:r w:rsidR="00470A87">
        <w:t>5</w:t>
      </w:r>
      <w:r w:rsidRPr="00A73810">
        <w:t xml:space="preserve"> marchés </w:t>
      </w:r>
      <w:r w:rsidR="00372AAA">
        <w:t xml:space="preserve">(et leur pourcentage </w:t>
      </w:r>
      <w:r w:rsidR="00A07FC0">
        <w:t>de toutes les actions préventives en 2023/24</w:t>
      </w:r>
      <w:r w:rsidR="00372AAA">
        <w:t xml:space="preserve">) </w:t>
      </w:r>
      <w:r w:rsidRPr="00A73810">
        <w:t>présentant la différence relative</w:t>
      </w:r>
      <w:r>
        <w:t xml:space="preserve"> </w:t>
      </w:r>
      <w:r w:rsidRPr="008D76FA">
        <w:rPr>
          <w:u w:val="single"/>
        </w:rPr>
        <w:t>négative</w:t>
      </w:r>
      <w:r w:rsidRPr="00A73810">
        <w:t xml:space="preserve"> la </w:t>
      </w:r>
      <w:commentRangeStart w:id="34"/>
      <w:r w:rsidRPr="00A73810">
        <w:t>plus</w:t>
      </w:r>
      <w:commentRangeEnd w:id="34"/>
      <w:r w:rsidR="00D435EA">
        <w:rPr>
          <w:rStyle w:val="Marquedecommentaire"/>
        </w:rPr>
        <w:commentReference w:id="34"/>
      </w:r>
      <w:r w:rsidRPr="00A73810">
        <w:t xml:space="preserve"> élevée entre les </w:t>
      </w:r>
      <w:r>
        <w:t>montants moyens de</w:t>
      </w:r>
      <w:r w:rsidRPr="00A73810">
        <w:t xml:space="preserve"> 2023/24 et les valeurs normatives pour 2025.</w:t>
      </w:r>
    </w:p>
    <w:p w14:paraId="240099C6" w14:textId="3C73C529" w:rsidR="00A07FC0" w:rsidRDefault="00125FD5" w:rsidP="00212ED7">
      <w:pPr>
        <w:rPr>
          <w:lang w:val="fr-FR"/>
        </w:rPr>
      </w:pPr>
      <w:r w:rsidRPr="00470A87">
        <w:rPr>
          <w:noProof/>
          <w:lang w:val="fr-FR"/>
        </w:rPr>
        <w:drawing>
          <wp:anchor distT="0" distB="0" distL="114300" distR="114300" simplePos="0" relativeHeight="251686912" behindDoc="1" locked="0" layoutInCell="1" allowOverlap="1" wp14:anchorId="70C4C191" wp14:editId="6EBFE717">
            <wp:simplePos x="0" y="0"/>
            <wp:positionH relativeFrom="column">
              <wp:posOffset>-83561</wp:posOffset>
            </wp:positionH>
            <wp:positionV relativeFrom="paragraph">
              <wp:posOffset>238760</wp:posOffset>
            </wp:positionV>
            <wp:extent cx="5981065" cy="1606550"/>
            <wp:effectExtent l="0" t="0" r="635" b="6350"/>
            <wp:wrapTight wrapText="bothSides">
              <wp:wrapPolygon edited="0">
                <wp:start x="0" y="0"/>
                <wp:lineTo x="0" y="21515"/>
                <wp:lineTo x="21556" y="21515"/>
                <wp:lineTo x="21556" y="0"/>
                <wp:lineTo x="0" y="0"/>
              </wp:wrapPolygon>
            </wp:wrapTight>
            <wp:docPr id="86791139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11390" name="Picture 1" descr="A screenshot of a graph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F1800" w14:textId="0C8D68EB" w:rsidR="00A73810" w:rsidRDefault="00A73810" w:rsidP="00A73810"/>
    <w:p w14:paraId="1E0FA87B" w14:textId="73AA5E1F" w:rsidR="00AB12BC" w:rsidRDefault="00125FD5" w:rsidP="00EB3ECE">
      <w:r w:rsidRPr="00125FD5">
        <w:rPr>
          <w:noProof/>
          <w:lang w:val="fr-FR"/>
        </w:rPr>
        <w:drawing>
          <wp:anchor distT="0" distB="0" distL="114300" distR="114300" simplePos="0" relativeHeight="251688960" behindDoc="1" locked="0" layoutInCell="1" allowOverlap="1" wp14:anchorId="56F84316" wp14:editId="28195433">
            <wp:simplePos x="0" y="0"/>
            <wp:positionH relativeFrom="column">
              <wp:posOffset>-226643</wp:posOffset>
            </wp:positionH>
            <wp:positionV relativeFrom="paragraph">
              <wp:posOffset>744531</wp:posOffset>
            </wp:positionV>
            <wp:extent cx="6235065" cy="4767580"/>
            <wp:effectExtent l="0" t="0" r="63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20674755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5539" name="Picture 1" descr="A screenshot of a graph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810" w:rsidRPr="00A73810">
        <w:t xml:space="preserve">Ci-dessous sont énumérés les 3 tunnels qui, pour chaque marché, constituent le pourcentage le plus élevé du marché et de </w:t>
      </w:r>
      <w:commentRangeStart w:id="35"/>
      <w:r w:rsidR="00A73810" w:rsidRPr="00A73810">
        <w:t>combien</w:t>
      </w:r>
      <w:commentRangeEnd w:id="35"/>
      <w:r w:rsidR="00D435EA">
        <w:rPr>
          <w:rStyle w:val="Marquedecommentaire"/>
        </w:rPr>
        <w:commentReference w:id="35"/>
      </w:r>
      <w:r w:rsidR="00A73810" w:rsidRPr="00A73810">
        <w:t xml:space="preserve"> le pourcentage a changé par rapport à </w:t>
      </w:r>
      <w:r w:rsidR="00A73810">
        <w:t xml:space="preserve">la moyenne de </w:t>
      </w:r>
      <w:r w:rsidR="00A73810" w:rsidRPr="00A73810">
        <w:t>2023/24</w:t>
      </w:r>
    </w:p>
    <w:p w14:paraId="63CF419D" w14:textId="2E14EBE4" w:rsidR="00125FD5" w:rsidRDefault="00125FD5" w:rsidP="00EB3ECE"/>
    <w:p w14:paraId="3F9B322F" w14:textId="567C36BE" w:rsidR="00125FD5" w:rsidRDefault="00125FD5" w:rsidP="00EB3ECE">
      <w:pPr>
        <w:rPr>
          <w:lang w:val="fr-FR"/>
        </w:rPr>
      </w:pPr>
    </w:p>
    <w:p w14:paraId="7D4A3387" w14:textId="2329EF5A" w:rsidR="00212A1E" w:rsidRPr="0077470A" w:rsidRDefault="0077470A" w:rsidP="0077470A">
      <w:pPr>
        <w:pStyle w:val="Paragraphedeliste"/>
        <w:numPr>
          <w:ilvl w:val="0"/>
          <w:numId w:val="5"/>
        </w:numPr>
        <w:tabs>
          <w:tab w:val="left" w:pos="7022"/>
        </w:tabs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Marchés </w:t>
      </w:r>
      <w:r w:rsidR="00212A1E">
        <w:rPr>
          <w:b/>
          <w:bCs/>
          <w:sz w:val="32"/>
          <w:szCs w:val="32"/>
          <w:lang w:val="fr-FR"/>
        </w:rPr>
        <w:t>Divers</w:t>
      </w:r>
      <w:r w:rsidR="00212A1E" w:rsidRPr="0077470A">
        <w:rPr>
          <w:b/>
          <w:bCs/>
          <w:sz w:val="28"/>
          <w:szCs w:val="28"/>
          <w:lang w:val="fr-FR"/>
        </w:rPr>
        <w:t xml:space="preserve"> </w:t>
      </w:r>
    </w:p>
    <w:p w14:paraId="1F802A53" w14:textId="5D86590C" w:rsidR="00212ED7" w:rsidRPr="00212ED7" w:rsidRDefault="00212ED7" w:rsidP="00212ED7">
      <w:pPr>
        <w:rPr>
          <w:lang w:val="fr-FR"/>
        </w:rPr>
      </w:pPr>
    </w:p>
    <w:p w14:paraId="60F30DF3" w14:textId="49A69D14" w:rsidR="00212ED7" w:rsidRDefault="00212A1E" w:rsidP="00212ED7">
      <w:pPr>
        <w:rPr>
          <w:lang w:val="fr-FR"/>
        </w:rPr>
      </w:pPr>
      <w:r>
        <w:rPr>
          <w:lang w:val="fr-FR"/>
        </w:rPr>
        <w:lastRenderedPageBreak/>
        <w:t xml:space="preserve">Il y a 8 marchés des années 2023/24 </w:t>
      </w:r>
      <w:r w:rsidR="00AB12BC">
        <w:rPr>
          <w:lang w:val="fr-FR"/>
        </w:rPr>
        <w:t xml:space="preserve">qui n’existent pas </w:t>
      </w:r>
      <w:r>
        <w:rPr>
          <w:lang w:val="fr-FR"/>
        </w:rPr>
        <w:t xml:space="preserve">dans les valeurs normatives de 2025 – ils sont catégorisés par « Divers » dans la table 1.1. </w:t>
      </w:r>
    </w:p>
    <w:p w14:paraId="305D7D3E" w14:textId="77777777" w:rsidR="00AB12BC" w:rsidRDefault="00AB12BC" w:rsidP="00212ED7">
      <w:pPr>
        <w:rPr>
          <w:lang w:val="fr-FR"/>
        </w:rPr>
      </w:pPr>
    </w:p>
    <w:p w14:paraId="2FA6DAD2" w14:textId="2D89B758" w:rsidR="00AB12BC" w:rsidRPr="00AB12BC" w:rsidRDefault="00AB12BC" w:rsidP="00AB12BC">
      <w:r w:rsidRPr="00AB12BC">
        <w:t>marchés_divers = ['CS', 'MDIRIF', 'SignaDyn', 'AMO Tunnel', 'CLIM2',</w:t>
      </w:r>
    </w:p>
    <w:p w14:paraId="174DE6B9" w14:textId="174B6617" w:rsidR="00AB12BC" w:rsidRPr="00AB12BC" w:rsidRDefault="00AB12BC" w:rsidP="00AB12BC">
      <w:r w:rsidRPr="00AB12BC">
        <w:t xml:space="preserve">    'Climatisation2', 'CAOA', 'MIISST2']</w:t>
      </w:r>
    </w:p>
    <w:p w14:paraId="72AB3DC9" w14:textId="77777777" w:rsidR="00246238" w:rsidRPr="00212A1E" w:rsidRDefault="00246238" w:rsidP="00246238">
      <w:pPr>
        <w:tabs>
          <w:tab w:val="left" w:pos="7022"/>
        </w:tabs>
        <w:rPr>
          <w:b/>
          <w:bCs/>
          <w:sz w:val="28"/>
          <w:szCs w:val="28"/>
          <w:lang w:val="fr-FR"/>
        </w:rPr>
      </w:pPr>
    </w:p>
    <w:p w14:paraId="2E6E2F1F" w14:textId="0FF53432" w:rsidR="00246238" w:rsidRPr="00212A1E" w:rsidRDefault="00246238" w:rsidP="00246238">
      <w:pPr>
        <w:rPr>
          <w:lang w:val="fr-FR"/>
        </w:rPr>
      </w:pPr>
      <w:r w:rsidRPr="00212A1E">
        <w:rPr>
          <w:lang w:val="fr-FR"/>
        </w:rPr>
        <w:t xml:space="preserve">Les </w:t>
      </w:r>
      <w:r>
        <w:rPr>
          <w:lang w:val="fr-FR"/>
        </w:rPr>
        <w:t>marchés</w:t>
      </w:r>
      <w:r w:rsidRPr="00212A1E">
        <w:rPr>
          <w:lang w:val="fr-FR"/>
        </w:rPr>
        <w:t xml:space="preserve"> « Divers » représentent environ </w:t>
      </w:r>
      <w:r w:rsidR="00AC5BE4">
        <w:rPr>
          <w:lang w:val="fr-FR"/>
        </w:rPr>
        <w:t>1</w:t>
      </w:r>
      <w:r>
        <w:rPr>
          <w:lang w:val="fr-FR"/>
        </w:rPr>
        <w:t>9</w:t>
      </w:r>
      <w:r w:rsidRPr="00212A1E">
        <w:rPr>
          <w:lang w:val="fr-FR"/>
        </w:rPr>
        <w:t xml:space="preserve">% </w:t>
      </w:r>
      <w:r>
        <w:rPr>
          <w:lang w:val="fr-FR"/>
        </w:rPr>
        <w:t>du coût</w:t>
      </w:r>
      <w:r w:rsidRPr="00212A1E">
        <w:rPr>
          <w:lang w:val="fr-FR"/>
        </w:rPr>
        <w:t xml:space="preserve"> total</w:t>
      </w:r>
      <w:r>
        <w:rPr>
          <w:lang w:val="fr-FR"/>
        </w:rPr>
        <w:t xml:space="preserve"> des actions préventives faites en 2023 et 2024. </w:t>
      </w:r>
    </w:p>
    <w:p w14:paraId="54128FB4" w14:textId="28C484D6" w:rsidR="00246238" w:rsidRDefault="00246238" w:rsidP="00246238">
      <w:pPr>
        <w:rPr>
          <w:lang w:val="fr-FR"/>
        </w:rPr>
      </w:pPr>
    </w:p>
    <w:p w14:paraId="175E8CA5" w14:textId="2F500158" w:rsidR="00F76161" w:rsidRDefault="007054C1" w:rsidP="00246238">
      <w:pPr>
        <w:rPr>
          <w:lang w:val="fr-FR"/>
        </w:rPr>
      </w:pPr>
      <w:r w:rsidRPr="007054C1">
        <w:rPr>
          <w:noProof/>
          <w:lang w:val="fr-FR"/>
        </w:rPr>
        <w:drawing>
          <wp:inline distT="0" distB="0" distL="0" distR="0" wp14:anchorId="2B50695B" wp14:editId="0456B197">
            <wp:extent cx="6133001" cy="1810139"/>
            <wp:effectExtent l="0" t="0" r="1270" b="6350"/>
            <wp:docPr id="132971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034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9858" cy="18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DA5A" w14:textId="77777777" w:rsidR="007054C1" w:rsidRDefault="007054C1" w:rsidP="007054C1"/>
    <w:p w14:paraId="2ADF61C7" w14:textId="0F5368AA" w:rsidR="0077470A" w:rsidRPr="007054C1" w:rsidRDefault="007054C1" w:rsidP="007054C1">
      <w:r w:rsidRPr="007054C1">
        <w:t xml:space="preserve">Les marchés 'CLIM2', 'Climatisation2', 'CAOA' et 'MIISST2' représentent chacun moins de 0,5 % du total des marchés </w:t>
      </w:r>
      <w:r>
        <w:t>“</w:t>
      </w:r>
      <w:r w:rsidRPr="007054C1">
        <w:t>Divers</w:t>
      </w:r>
      <w:r>
        <w:t>”</w:t>
      </w:r>
      <w:r w:rsidRPr="007054C1">
        <w:t xml:space="preserve"> pour les années 2023 et 2024.</w:t>
      </w:r>
      <w:r>
        <w:t xml:space="preserve"> </w:t>
      </w:r>
    </w:p>
    <w:p w14:paraId="15CAD8D9" w14:textId="77777777" w:rsidR="00246238" w:rsidRPr="007054C1" w:rsidRDefault="00246238" w:rsidP="00246238">
      <w:pPr>
        <w:tabs>
          <w:tab w:val="left" w:pos="7022"/>
        </w:tabs>
        <w:rPr>
          <w:b/>
          <w:bCs/>
          <w:sz w:val="28"/>
          <w:szCs w:val="28"/>
        </w:rPr>
      </w:pPr>
    </w:p>
    <w:p w14:paraId="46F0488D" w14:textId="2CBFA03B" w:rsidR="00246238" w:rsidRPr="00F76161" w:rsidRDefault="00246238" w:rsidP="00246238">
      <w:pPr>
        <w:tabs>
          <w:tab w:val="left" w:pos="7022"/>
        </w:tabs>
        <w:rPr>
          <w:lang w:val="fr-FR"/>
        </w:rPr>
      </w:pPr>
      <w:commentRangeStart w:id="36"/>
      <w:r>
        <w:rPr>
          <w:lang w:val="fr-FR"/>
        </w:rPr>
        <w:t>Les tunnels sont regroupés de façon différent</w:t>
      </w:r>
      <w:ins w:id="37" w:author="NALIN Olivier" w:date="2025-05-28T15:22:00Z">
        <w:r w:rsidR="00D435EA">
          <w:rPr>
            <w:lang w:val="fr-FR"/>
          </w:rPr>
          <w:t>es</w:t>
        </w:r>
      </w:ins>
      <w:r>
        <w:rPr>
          <w:lang w:val="fr-FR"/>
        </w:rPr>
        <w:t xml:space="preserve"> dans le</w:t>
      </w:r>
      <w:r w:rsidR="008C358A">
        <w:rPr>
          <w:lang w:val="fr-FR"/>
        </w:rPr>
        <w:t>s logiciels</w:t>
      </w:r>
      <w:r>
        <w:rPr>
          <w:lang w:val="fr-FR"/>
        </w:rPr>
        <w:t xml:space="preserve">. </w:t>
      </w:r>
      <w:r w:rsidR="008C358A">
        <w:rPr>
          <w:lang w:val="fr-FR"/>
        </w:rPr>
        <w:t>E</w:t>
      </w:r>
      <w:r>
        <w:rPr>
          <w:lang w:val="fr-FR"/>
        </w:rPr>
        <w:t xml:space="preserve">n prenant l’exemple du tunnel </w:t>
      </w:r>
      <w:r w:rsidR="0077470A">
        <w:rPr>
          <w:lang w:val="fr-FR"/>
        </w:rPr>
        <w:t xml:space="preserve">de </w:t>
      </w:r>
      <w:r>
        <w:rPr>
          <w:lang w:val="fr-FR"/>
        </w:rPr>
        <w:t xml:space="preserve">Nanterre (A14/A86), on trouve qu’il y a </w:t>
      </w:r>
      <w:r w:rsidR="00F76161">
        <w:rPr>
          <w:lang w:val="fr-FR"/>
        </w:rPr>
        <w:t>plusieurs noms pour des secteurs géographiques différents, comme « A14 Arche, » « É</w:t>
      </w:r>
      <w:r w:rsidR="00F76161" w:rsidRPr="00F76161">
        <w:rPr>
          <w:lang w:val="fr-FR"/>
        </w:rPr>
        <w:t>changeur A14/A86 bretelles B3/B4</w:t>
      </w:r>
      <w:r w:rsidR="00F76161">
        <w:rPr>
          <w:lang w:val="fr-FR"/>
        </w:rPr>
        <w:t> » etc…</w:t>
      </w:r>
      <w:r w:rsidR="0077470A">
        <w:rPr>
          <w:lang w:val="fr-FR"/>
        </w:rPr>
        <w:t xml:space="preserve"> Dans la table de correspondance 1.2, tous sont regroupés en ‘Nanterre / La Défense’.</w:t>
      </w:r>
      <w:commentRangeEnd w:id="36"/>
      <w:r w:rsidR="00D435EA">
        <w:rPr>
          <w:rStyle w:val="Marquedecommentaire"/>
        </w:rPr>
        <w:commentReference w:id="36"/>
      </w:r>
    </w:p>
    <w:p w14:paraId="0CC8A19A" w14:textId="77777777" w:rsidR="00246238" w:rsidRDefault="00246238" w:rsidP="00246238">
      <w:pPr>
        <w:tabs>
          <w:tab w:val="left" w:pos="7022"/>
        </w:tabs>
        <w:rPr>
          <w:b/>
          <w:bCs/>
          <w:sz w:val="28"/>
          <w:szCs w:val="28"/>
          <w:lang w:val="fr-FR"/>
        </w:rPr>
      </w:pPr>
    </w:p>
    <w:p w14:paraId="109F6100" w14:textId="49697FF8" w:rsidR="00212ED7" w:rsidRPr="00212ED7" w:rsidRDefault="00212ED7" w:rsidP="00212ED7">
      <w:pPr>
        <w:rPr>
          <w:lang w:val="fr-FR"/>
        </w:rPr>
      </w:pPr>
    </w:p>
    <w:p w14:paraId="6B6123B6" w14:textId="531BA37F" w:rsidR="00212ED7" w:rsidRDefault="00D435EA" w:rsidP="00D435EA">
      <w:pPr>
        <w:pStyle w:val="Titre1"/>
        <w:rPr>
          <w:ins w:id="38" w:author="NALIN Olivier" w:date="2025-05-28T15:24:00Z"/>
          <w:lang w:val="fr-FR"/>
        </w:rPr>
        <w:pPrChange w:id="39" w:author="NALIN Olivier" w:date="2025-05-28T15:24:00Z">
          <w:pPr/>
        </w:pPrChange>
      </w:pPr>
      <w:ins w:id="40" w:author="NALIN Olivier" w:date="2025-05-28T15:24:00Z">
        <w:r>
          <w:rPr>
            <w:lang w:val="fr-FR"/>
          </w:rPr>
          <w:t>Conclusion</w:t>
        </w:r>
      </w:ins>
    </w:p>
    <w:p w14:paraId="3A6C0EDD" w14:textId="5AA37419" w:rsidR="00D435EA" w:rsidRDefault="00F12BF7" w:rsidP="00212ED7">
      <w:pPr>
        <w:rPr>
          <w:ins w:id="41" w:author="NALIN Olivier" w:date="2025-05-28T15:26:00Z"/>
          <w:lang w:val="fr-FR"/>
        </w:rPr>
      </w:pPr>
      <w:ins w:id="42" w:author="NALIN Olivier" w:date="2025-05-28T15:24:00Z">
        <w:r>
          <w:rPr>
            <w:lang w:val="fr-FR"/>
          </w:rPr>
          <w:t>Dans le classeur normatif</w:t>
        </w:r>
      </w:ins>
      <w:ins w:id="43" w:author="NALIN Olivier" w:date="2025-05-28T15:25:00Z">
        <w:r>
          <w:rPr>
            <w:lang w:val="fr-FR"/>
          </w:rPr>
          <w:t xml:space="preserve">, pour faciliter </w:t>
        </w:r>
      </w:ins>
      <w:ins w:id="44" w:author="NALIN Olivier" w:date="2025-05-28T15:26:00Z">
        <w:r>
          <w:rPr>
            <w:lang w:val="fr-FR"/>
          </w:rPr>
          <w:t>les comparaisons</w:t>
        </w:r>
      </w:ins>
      <w:ins w:id="45" w:author="NALIN Olivier" w:date="2025-05-28T15:25:00Z">
        <w:r>
          <w:rPr>
            <w:lang w:val="fr-FR"/>
          </w:rPr>
          <w:t>, on pourrait adopter la même liste de tunnels que dans le champ lieu de Sucombe</w:t>
        </w:r>
      </w:ins>
      <w:ins w:id="46" w:author="NALIN Olivier" w:date="2025-05-28T15:26:00Z">
        <w:r>
          <w:rPr>
            <w:lang w:val="fr-FR"/>
          </w:rPr>
          <w:t>. Si cette liste ne convient pas, il faut la faire évoluer.</w:t>
        </w:r>
      </w:ins>
    </w:p>
    <w:p w14:paraId="4BA9C59D" w14:textId="4B0EEC67" w:rsidR="00F12BF7" w:rsidRDefault="00F12BF7" w:rsidP="00212ED7">
      <w:pPr>
        <w:rPr>
          <w:ins w:id="47" w:author="NALIN Olivier" w:date="2025-05-28T15:26:00Z"/>
          <w:lang w:val="fr-FR"/>
        </w:rPr>
      </w:pPr>
    </w:p>
    <w:p w14:paraId="1690197E" w14:textId="6E17CB88" w:rsidR="00F12BF7" w:rsidRDefault="00F12BF7" w:rsidP="00212ED7">
      <w:pPr>
        <w:rPr>
          <w:ins w:id="48" w:author="NALIN Olivier" w:date="2025-05-28T15:24:00Z"/>
          <w:lang w:val="fr-FR"/>
        </w:rPr>
      </w:pPr>
      <w:ins w:id="49" w:author="NALIN Olivier" w:date="2025-05-28T15:28:00Z">
        <w:r>
          <w:rPr>
            <w:lang w:val="fr-FR"/>
          </w:rPr>
          <w:t>Le</w:t>
        </w:r>
      </w:ins>
      <w:ins w:id="50" w:author="NALIN Olivier" w:date="2025-05-28T15:33:00Z">
        <w:r>
          <w:rPr>
            <w:lang w:val="fr-FR"/>
          </w:rPr>
          <w:t>s</w:t>
        </w:r>
      </w:ins>
      <w:ins w:id="51" w:author="NALIN Olivier" w:date="2025-05-28T15:28:00Z">
        <w:r>
          <w:rPr>
            <w:lang w:val="fr-FR"/>
          </w:rPr>
          <w:t xml:space="preserve"> écarts importants qui sont constaté</w:t>
        </w:r>
      </w:ins>
      <w:ins w:id="52" w:author="NALIN Olivier" w:date="2025-05-28T15:29:00Z">
        <w:r>
          <w:rPr>
            <w:lang w:val="fr-FR"/>
          </w:rPr>
          <w:t>s au niveau des marchés</w:t>
        </w:r>
      </w:ins>
      <w:ins w:id="53" w:author="NALIN Olivier" w:date="2025-05-28T15:30:00Z">
        <w:r>
          <w:rPr>
            <w:lang w:val="fr-FR"/>
          </w:rPr>
          <w:t xml:space="preserve"> seront précisé par l’analyse</w:t>
        </w:r>
      </w:ins>
      <w:ins w:id="54" w:author="NALIN Olivier" w:date="2025-05-28T15:31:00Z">
        <w:r>
          <w:rPr>
            <w:lang w:val="fr-FR"/>
          </w:rPr>
          <w:t xml:space="preserve"> qui sera fait au niveau des produits/prix.</w:t>
        </w:r>
      </w:ins>
    </w:p>
    <w:p w14:paraId="646B772D" w14:textId="09C7DB48" w:rsidR="00D435EA" w:rsidRDefault="00D435EA" w:rsidP="00212ED7">
      <w:pPr>
        <w:rPr>
          <w:ins w:id="55" w:author="NALIN Olivier" w:date="2025-05-28T15:24:00Z"/>
          <w:lang w:val="fr-FR"/>
        </w:rPr>
      </w:pPr>
    </w:p>
    <w:p w14:paraId="53341C24" w14:textId="112879C2" w:rsidR="00D435EA" w:rsidRDefault="00D435EA" w:rsidP="00212ED7">
      <w:pPr>
        <w:rPr>
          <w:ins w:id="56" w:author="NALIN Olivier" w:date="2025-05-28T15:24:00Z"/>
          <w:lang w:val="fr-FR"/>
        </w:rPr>
      </w:pPr>
    </w:p>
    <w:p w14:paraId="58D3B16F" w14:textId="77777777" w:rsidR="00D435EA" w:rsidRPr="00212ED7" w:rsidRDefault="00D435EA" w:rsidP="00212ED7">
      <w:pPr>
        <w:rPr>
          <w:lang w:val="fr-FR"/>
        </w:rPr>
      </w:pPr>
    </w:p>
    <w:p w14:paraId="1193FA14" w14:textId="2E5F7CD1" w:rsidR="00212ED7" w:rsidRPr="00212ED7" w:rsidRDefault="00212ED7" w:rsidP="00212ED7">
      <w:pPr>
        <w:rPr>
          <w:lang w:val="fr-FR"/>
        </w:rPr>
      </w:pPr>
    </w:p>
    <w:p w14:paraId="5ABBF425" w14:textId="5ACAB9F1" w:rsidR="00212ED7" w:rsidRPr="00212ED7" w:rsidRDefault="00212ED7" w:rsidP="00212ED7">
      <w:pPr>
        <w:rPr>
          <w:lang w:val="fr-FR"/>
        </w:rPr>
      </w:pPr>
    </w:p>
    <w:p w14:paraId="3E1C6AC8" w14:textId="77777777" w:rsidR="00212ED7" w:rsidRPr="00212ED7" w:rsidRDefault="00212ED7" w:rsidP="00212ED7">
      <w:pPr>
        <w:rPr>
          <w:lang w:val="fr-FR"/>
        </w:rPr>
      </w:pPr>
    </w:p>
    <w:p w14:paraId="2B14CAAC" w14:textId="77777777" w:rsidR="00212ED7" w:rsidRPr="00212ED7" w:rsidRDefault="00212ED7" w:rsidP="00212ED7">
      <w:pPr>
        <w:rPr>
          <w:lang w:val="fr-FR"/>
        </w:rPr>
      </w:pPr>
    </w:p>
    <w:p w14:paraId="60559C80" w14:textId="77777777" w:rsidR="00212ED7" w:rsidRPr="00212ED7" w:rsidRDefault="00212ED7" w:rsidP="00212ED7">
      <w:pPr>
        <w:rPr>
          <w:lang w:val="fr-FR"/>
        </w:rPr>
      </w:pPr>
    </w:p>
    <w:sectPr w:rsidR="00212ED7" w:rsidRPr="00212ED7" w:rsidSect="00CD203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NALIN Olivier" w:date="2025-05-28T15:17:00Z" w:initials="NO">
    <w:p w14:paraId="41C14615" w14:textId="77777777" w:rsidR="00D435EA" w:rsidRDefault="00D435E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Le calcul des % n’est pas « naturel ».</w:t>
      </w:r>
    </w:p>
    <w:p w14:paraId="514BCEA2" w14:textId="1B23AFFB" w:rsidR="00D435EA" w:rsidRPr="00D435EA" w:rsidRDefault="00D435EA">
      <w:pPr>
        <w:pStyle w:val="Commentaire"/>
        <w:rPr>
          <w:lang w:val="fr-FR"/>
        </w:rPr>
      </w:pPr>
      <w:r>
        <w:rPr>
          <w:lang w:val="fr-FR"/>
        </w:rPr>
        <w:t>En outre, il serait mieux de prendre la valeur « normative en référence.</w:t>
      </w:r>
    </w:p>
  </w:comment>
  <w:comment w:id="33" w:author="NALIN Olivier" w:date="2025-05-28T15:14:00Z" w:initials="NO">
    <w:p w14:paraId="1B362450" w14:textId="0D9CBEAE" w:rsidR="00D435EA" w:rsidRPr="00D435EA" w:rsidRDefault="00D435E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Pour onduleur, cela n’est pas le cas ???</w:t>
      </w:r>
    </w:p>
  </w:comment>
  <w:comment w:id="34" w:author="NALIN Olivier" w:date="2025-05-28T15:19:00Z" w:initials="NO">
    <w:p w14:paraId="4322FB90" w14:textId="4B1D7559" w:rsidR="00D435EA" w:rsidRPr="00D435EA" w:rsidRDefault="00D435E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Même remarque sur les %</w:t>
      </w:r>
    </w:p>
  </w:comment>
  <w:comment w:id="35" w:author="NALIN Olivier" w:date="2025-05-28T15:20:00Z" w:initials="NO">
    <w:p w14:paraId="442BAEEC" w14:textId="10F28554" w:rsidR="00D435EA" w:rsidRPr="00D435EA" w:rsidRDefault="00D435E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Pour détection, les exemples ne sont pas bons.</w:t>
      </w:r>
    </w:p>
  </w:comment>
  <w:comment w:id="36" w:author="NALIN Olivier" w:date="2025-05-28T15:23:00Z" w:initials="NO">
    <w:p w14:paraId="4E72BC11" w14:textId="313F5896" w:rsidR="00D435EA" w:rsidRPr="00D435EA" w:rsidRDefault="00D435E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4BCEA2" w15:done="0"/>
  <w15:commentEx w15:paraId="1B362450" w15:done="0"/>
  <w15:commentEx w15:paraId="4322FB90" w15:done="0"/>
  <w15:commentEx w15:paraId="442BAEEC" w15:done="0"/>
  <w15:commentEx w15:paraId="4E72BC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1A78C" w16cex:dateUtc="2025-05-28T13:17:00Z"/>
  <w16cex:commentExtensible w16cex:durableId="2BE1A6E9" w16cex:dateUtc="2025-05-28T13:14:00Z"/>
  <w16cex:commentExtensible w16cex:durableId="2BE1A7FE" w16cex:dateUtc="2025-05-28T13:19:00Z"/>
  <w16cex:commentExtensible w16cex:durableId="2BE1A83A" w16cex:dateUtc="2025-05-28T13:20:00Z"/>
  <w16cex:commentExtensible w16cex:durableId="2BE1A902" w16cex:dateUtc="2025-05-28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4BCEA2" w16cid:durableId="2BE1A78C"/>
  <w16cid:commentId w16cid:paraId="1B362450" w16cid:durableId="2BE1A6E9"/>
  <w16cid:commentId w16cid:paraId="4322FB90" w16cid:durableId="2BE1A7FE"/>
  <w16cid:commentId w16cid:paraId="442BAEEC" w16cid:durableId="2BE1A83A"/>
  <w16cid:commentId w16cid:paraId="4E72BC11" w16cid:durableId="2BE1A9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F875" w14:textId="77777777" w:rsidR="00F93529" w:rsidRDefault="00F93529" w:rsidP="00212ED7">
      <w:r>
        <w:separator/>
      </w:r>
    </w:p>
  </w:endnote>
  <w:endnote w:type="continuationSeparator" w:id="0">
    <w:p w14:paraId="760F4833" w14:textId="77777777" w:rsidR="00F93529" w:rsidRDefault="00F93529" w:rsidP="0021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0B42" w14:textId="77777777" w:rsidR="00F93529" w:rsidRDefault="00F93529" w:rsidP="00212ED7">
      <w:r>
        <w:separator/>
      </w:r>
    </w:p>
  </w:footnote>
  <w:footnote w:type="continuationSeparator" w:id="0">
    <w:p w14:paraId="3DADFF94" w14:textId="77777777" w:rsidR="00F93529" w:rsidRDefault="00F93529" w:rsidP="00212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03B"/>
    <w:multiLevelType w:val="hybridMultilevel"/>
    <w:tmpl w:val="3934D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1372"/>
    <w:multiLevelType w:val="hybridMultilevel"/>
    <w:tmpl w:val="D1985EAC"/>
    <w:lvl w:ilvl="0" w:tplc="8710186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D3148"/>
    <w:multiLevelType w:val="hybridMultilevel"/>
    <w:tmpl w:val="65D4F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2331"/>
    <w:multiLevelType w:val="multilevel"/>
    <w:tmpl w:val="7002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B6A8D"/>
    <w:multiLevelType w:val="multilevel"/>
    <w:tmpl w:val="C77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2129D"/>
    <w:multiLevelType w:val="hybridMultilevel"/>
    <w:tmpl w:val="2554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LIN Olivier">
    <w15:presenceInfo w15:providerId="AD" w15:userId="S-1-5-21-4276358278-3772456312-481434233-886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05"/>
    <w:rsid w:val="00080B46"/>
    <w:rsid w:val="00086397"/>
    <w:rsid w:val="00125FD5"/>
    <w:rsid w:val="0014533B"/>
    <w:rsid w:val="001F2514"/>
    <w:rsid w:val="00212A1E"/>
    <w:rsid w:val="00212ED7"/>
    <w:rsid w:val="00235A32"/>
    <w:rsid w:val="00246238"/>
    <w:rsid w:val="00266152"/>
    <w:rsid w:val="00276715"/>
    <w:rsid w:val="00290B46"/>
    <w:rsid w:val="002D132B"/>
    <w:rsid w:val="00344679"/>
    <w:rsid w:val="00366CC8"/>
    <w:rsid w:val="00372AAA"/>
    <w:rsid w:val="00394047"/>
    <w:rsid w:val="00456D16"/>
    <w:rsid w:val="00470A87"/>
    <w:rsid w:val="00555DA3"/>
    <w:rsid w:val="00584387"/>
    <w:rsid w:val="0061060F"/>
    <w:rsid w:val="006250F3"/>
    <w:rsid w:val="00683C4F"/>
    <w:rsid w:val="00686916"/>
    <w:rsid w:val="006C212B"/>
    <w:rsid w:val="007054C1"/>
    <w:rsid w:val="0077470A"/>
    <w:rsid w:val="007A7079"/>
    <w:rsid w:val="008031B7"/>
    <w:rsid w:val="0086479E"/>
    <w:rsid w:val="00897C05"/>
    <w:rsid w:val="008C358A"/>
    <w:rsid w:val="008D76FA"/>
    <w:rsid w:val="0095748B"/>
    <w:rsid w:val="009C1F28"/>
    <w:rsid w:val="009F3ABA"/>
    <w:rsid w:val="009F493D"/>
    <w:rsid w:val="00A07FC0"/>
    <w:rsid w:val="00A1283F"/>
    <w:rsid w:val="00A27F91"/>
    <w:rsid w:val="00A6393C"/>
    <w:rsid w:val="00A73810"/>
    <w:rsid w:val="00AB12BC"/>
    <w:rsid w:val="00AC5BE4"/>
    <w:rsid w:val="00AD74E6"/>
    <w:rsid w:val="00B54A53"/>
    <w:rsid w:val="00BC1190"/>
    <w:rsid w:val="00CD203E"/>
    <w:rsid w:val="00D01B76"/>
    <w:rsid w:val="00D435EA"/>
    <w:rsid w:val="00D84936"/>
    <w:rsid w:val="00DD3A90"/>
    <w:rsid w:val="00DD6625"/>
    <w:rsid w:val="00EB3ECE"/>
    <w:rsid w:val="00F12BF7"/>
    <w:rsid w:val="00F76161"/>
    <w:rsid w:val="00F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B7C0"/>
  <w15:chartTrackingRefBased/>
  <w15:docId w15:val="{FF48F2F9-182E-E644-AB2D-87CE6669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4C1"/>
  </w:style>
  <w:style w:type="paragraph" w:styleId="Titre1">
    <w:name w:val="heading 1"/>
    <w:basedOn w:val="Normal"/>
    <w:next w:val="Normal"/>
    <w:link w:val="Titre1Car"/>
    <w:uiPriority w:val="9"/>
    <w:qFormat/>
    <w:rsid w:val="0089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7C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7C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7C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7C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7C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7C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7C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7C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7C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7C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7C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7C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7C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7C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7C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7C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7C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7C0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12ED7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212ED7"/>
  </w:style>
  <w:style w:type="paragraph" w:styleId="Pieddepage">
    <w:name w:val="footer"/>
    <w:basedOn w:val="Normal"/>
    <w:link w:val="PieddepageCar"/>
    <w:uiPriority w:val="99"/>
    <w:unhideWhenUsed/>
    <w:rsid w:val="00212ED7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12ED7"/>
  </w:style>
  <w:style w:type="character" w:styleId="Marquedecommentaire">
    <w:name w:val="annotation reference"/>
    <w:basedOn w:val="Policepardfaut"/>
    <w:uiPriority w:val="99"/>
    <w:semiHidden/>
    <w:unhideWhenUsed/>
    <w:rsid w:val="003940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404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40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40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574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Toader Iustin, 8I</dc:creator>
  <cp:keywords/>
  <dc:description/>
  <cp:lastModifiedBy>NALIN Olivier</cp:lastModifiedBy>
  <cp:revision>5</cp:revision>
  <dcterms:created xsi:type="dcterms:W3CDTF">2025-05-23T12:01:00Z</dcterms:created>
  <dcterms:modified xsi:type="dcterms:W3CDTF">2025-05-28T13:33:00Z</dcterms:modified>
</cp:coreProperties>
</file>